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t>V ………………………… dne ……………</w:t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  <w:t>V ………………………… dne ……………</w:t>
      </w:r>
    </w:p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</w:p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</w:p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t>_____________________________                    _____________________________</w:t>
      </w:r>
    </w:p>
    <w:tbl>
      <w:tblPr>
        <w:tblW w:w="0" w:type="auto"/>
        <w:tblInd w:w="-72" w:type="dxa"/>
        <w:tblCellMar>
          <w:left w:w="70" w:type="dxa"/>
          <w:right w:w="70" w:type="dxa"/>
        </w:tblCellMar>
        <w:tblLook w:val="0000"/>
      </w:tblPr>
      <w:tblGrid>
        <w:gridCol w:w="5104"/>
        <w:gridCol w:w="4457"/>
      </w:tblGrid>
      <w:tr w:rsidR="007F026E" w:rsidRPr="007F026E" w:rsidTr="00FC707B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5104" w:type="dxa"/>
          </w:tcPr>
          <w:p w:rsidR="007F026E" w:rsidRPr="007F026E" w:rsidRDefault="00FC707B" w:rsidP="00FC707B">
            <w:pPr>
              <w:rPr>
                <w:rFonts w:ascii="Arial" w:hAnsi="Arial" w:cs="Arial"/>
                <w:sz w:val="22"/>
                <w:szCs w:val="22"/>
                <w:lang w:val="cs-CZ"/>
              </w:rPr>
            </w:pPr>
            <w:r>
              <w:rPr>
                <w:rFonts w:ascii="Arial" w:hAnsi="Arial" w:cs="Arial"/>
                <w:sz w:val="22"/>
                <w:szCs w:val="22"/>
                <w:lang w:val="cs-CZ"/>
              </w:rPr>
              <w:t xml:space="preserve"> </w:t>
            </w:r>
            <w:r w:rsidR="007F026E" w:rsidRPr="007F026E">
              <w:rPr>
                <w:rFonts w:ascii="Arial" w:hAnsi="Arial" w:cs="Arial"/>
                <w:sz w:val="22"/>
                <w:szCs w:val="22"/>
                <w:lang w:val="cs-CZ"/>
              </w:rPr>
              <w:t>Raiffeisenbank a.s.</w:t>
            </w:r>
            <w:r w:rsidR="007F026E" w:rsidRPr="007F026E">
              <w:rPr>
                <w:rFonts w:ascii="Arial" w:hAnsi="Arial" w:cs="Arial"/>
                <w:sz w:val="22"/>
                <w:szCs w:val="22"/>
                <w:lang w:val="cs-CZ"/>
              </w:rPr>
              <w:tab/>
            </w:r>
            <w:r w:rsidR="007F026E" w:rsidRPr="007F026E">
              <w:rPr>
                <w:rFonts w:ascii="Arial" w:hAnsi="Arial" w:cs="Arial"/>
                <w:sz w:val="22"/>
                <w:szCs w:val="22"/>
                <w:lang w:val="cs-CZ"/>
              </w:rPr>
              <w:tab/>
            </w:r>
            <w:r w:rsidR="007F026E" w:rsidRPr="007F026E">
              <w:rPr>
                <w:rFonts w:ascii="Arial" w:hAnsi="Arial" w:cs="Arial"/>
                <w:sz w:val="22"/>
                <w:szCs w:val="22"/>
                <w:lang w:val="cs-CZ"/>
              </w:rPr>
              <w:tab/>
            </w:r>
            <w:r w:rsidR="007F026E" w:rsidRPr="007F026E">
              <w:rPr>
                <w:rFonts w:ascii="Arial" w:hAnsi="Arial" w:cs="Arial"/>
                <w:sz w:val="22"/>
                <w:szCs w:val="22"/>
                <w:lang w:val="cs-CZ"/>
              </w:rPr>
              <w:tab/>
            </w:r>
          </w:p>
        </w:tc>
        <w:tc>
          <w:tcPr>
            <w:tcW w:w="4457" w:type="dxa"/>
          </w:tcPr>
          <w:p w:rsidR="007F026E" w:rsidRPr="007F026E" w:rsidRDefault="007F026E" w:rsidP="007F026E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7F026E">
              <w:rPr>
                <w:rFonts w:ascii="Arial" w:hAnsi="Arial" w:cs="Arial"/>
                <w:sz w:val="22"/>
                <w:szCs w:val="22"/>
              </w:rPr>
              <w:t>#M020#</w:t>
            </w:r>
          </w:p>
        </w:tc>
      </w:tr>
    </w:tbl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fldChar w:fldCharType="begin">
          <w:ffData>
            <w:name w:val="Text43"/>
            <w:enabled/>
            <w:calcOnExit w:val="0"/>
            <w:textInput>
              <w:default w:val="Zástupci Banky"/>
            </w:textInput>
          </w:ffData>
        </w:fldChar>
      </w:r>
      <w:bookmarkStart w:id="0" w:name="Text43"/>
      <w:r w:rsidRPr="007F026E">
        <w:rPr>
          <w:rFonts w:ascii="Arial" w:hAnsi="Arial" w:cs="Arial"/>
          <w:sz w:val="22"/>
          <w:szCs w:val="22"/>
          <w:lang w:val="cs-CZ"/>
        </w:rPr>
        <w:instrText xml:space="preserve"> FORMTEXT </w:instrText>
      </w:r>
      <w:r w:rsidRPr="007F026E">
        <w:rPr>
          <w:rFonts w:ascii="Arial" w:hAnsi="Arial" w:cs="Arial"/>
          <w:sz w:val="22"/>
          <w:szCs w:val="22"/>
          <w:lang w:val="cs-CZ"/>
        </w:rPr>
      </w:r>
      <w:r w:rsidRPr="007F026E">
        <w:rPr>
          <w:rFonts w:ascii="Arial" w:hAnsi="Arial" w:cs="Arial"/>
          <w:sz w:val="22"/>
          <w:szCs w:val="22"/>
          <w:lang w:val="cs-CZ"/>
        </w:rPr>
        <w:fldChar w:fldCharType="separate"/>
      </w:r>
      <w:r w:rsidRPr="007F026E">
        <w:rPr>
          <w:rFonts w:ascii="Arial" w:hAnsi="Arial" w:cs="Arial"/>
          <w:noProof/>
          <w:sz w:val="22"/>
          <w:szCs w:val="22"/>
          <w:lang w:val="cs-CZ"/>
        </w:rPr>
        <w:t>Zástupci Banky</w:t>
      </w:r>
      <w:r w:rsidRPr="007F026E">
        <w:rPr>
          <w:rFonts w:ascii="Arial" w:hAnsi="Arial" w:cs="Arial"/>
          <w:sz w:val="22"/>
          <w:szCs w:val="22"/>
          <w:lang w:val="cs-CZ"/>
        </w:rPr>
        <w:fldChar w:fldCharType="end"/>
      </w:r>
      <w:bookmarkEnd w:id="0"/>
      <w:r w:rsidRPr="007F026E">
        <w:rPr>
          <w:rFonts w:ascii="Arial" w:hAnsi="Arial" w:cs="Arial"/>
          <w:sz w:val="22"/>
          <w:szCs w:val="22"/>
          <w:lang w:val="cs-CZ"/>
        </w:rPr>
        <w:t>:</w:t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fldChar w:fldCharType="begin">
          <w:ffData>
            <w:name w:val="Text45"/>
            <w:enabled/>
            <w:calcOnExit w:val="0"/>
            <w:textInput>
              <w:default w:val="Zástupce Klienta"/>
            </w:textInput>
          </w:ffData>
        </w:fldChar>
      </w:r>
      <w:bookmarkStart w:id="1" w:name="Text45"/>
      <w:r w:rsidRPr="007F026E">
        <w:rPr>
          <w:rFonts w:ascii="Arial" w:hAnsi="Arial" w:cs="Arial"/>
          <w:sz w:val="22"/>
          <w:szCs w:val="22"/>
          <w:lang w:val="cs-CZ"/>
        </w:rPr>
        <w:instrText xml:space="preserve"> FORMTEXT </w:instrText>
      </w:r>
      <w:r w:rsidRPr="007F026E">
        <w:rPr>
          <w:rFonts w:ascii="Arial" w:hAnsi="Arial" w:cs="Arial"/>
          <w:sz w:val="22"/>
          <w:szCs w:val="22"/>
          <w:lang w:val="cs-CZ"/>
        </w:rPr>
      </w:r>
      <w:r w:rsidRPr="007F026E">
        <w:rPr>
          <w:rFonts w:ascii="Arial" w:hAnsi="Arial" w:cs="Arial"/>
          <w:sz w:val="22"/>
          <w:szCs w:val="22"/>
          <w:lang w:val="cs-CZ"/>
        </w:rPr>
        <w:fldChar w:fldCharType="separate"/>
      </w:r>
      <w:r w:rsidRPr="007F026E">
        <w:rPr>
          <w:rFonts w:ascii="Arial" w:hAnsi="Arial" w:cs="Arial"/>
          <w:noProof/>
          <w:sz w:val="22"/>
          <w:szCs w:val="22"/>
          <w:lang w:val="cs-CZ"/>
        </w:rPr>
        <w:t>Zástupce Klienta</w:t>
      </w:r>
      <w:r w:rsidRPr="007F026E">
        <w:rPr>
          <w:rFonts w:ascii="Arial" w:hAnsi="Arial" w:cs="Arial"/>
          <w:sz w:val="22"/>
          <w:szCs w:val="22"/>
          <w:lang w:val="cs-CZ"/>
        </w:rPr>
        <w:fldChar w:fldCharType="end"/>
      </w:r>
      <w:bookmarkEnd w:id="1"/>
      <w:r w:rsidRPr="007F026E">
        <w:rPr>
          <w:rFonts w:ascii="Arial" w:hAnsi="Arial" w:cs="Arial"/>
          <w:sz w:val="22"/>
          <w:szCs w:val="22"/>
          <w:lang w:val="cs-CZ"/>
        </w:rPr>
        <w:t>:</w:t>
      </w:r>
    </w:p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fldChar w:fldCharType="begin">
          <w:ffData>
            <w:name w:val="Text44"/>
            <w:enabled/>
            <w:calcOnExit w:val="0"/>
            <w:textInput>
              <w:default w:val="funkce"/>
            </w:textInput>
          </w:ffData>
        </w:fldChar>
      </w:r>
      <w:bookmarkStart w:id="2" w:name="Text44"/>
      <w:r w:rsidRPr="007F026E">
        <w:rPr>
          <w:rFonts w:ascii="Arial" w:hAnsi="Arial" w:cs="Arial"/>
          <w:sz w:val="22"/>
          <w:szCs w:val="22"/>
          <w:lang w:val="cs-CZ"/>
        </w:rPr>
        <w:instrText xml:space="preserve"> FORMTEXT </w:instrText>
      </w:r>
      <w:r w:rsidRPr="007F026E">
        <w:rPr>
          <w:rFonts w:ascii="Arial" w:hAnsi="Arial" w:cs="Arial"/>
          <w:sz w:val="22"/>
          <w:szCs w:val="22"/>
          <w:lang w:val="cs-CZ"/>
        </w:rPr>
      </w:r>
      <w:r w:rsidRPr="007F026E">
        <w:rPr>
          <w:rFonts w:ascii="Arial" w:hAnsi="Arial" w:cs="Arial"/>
          <w:sz w:val="22"/>
          <w:szCs w:val="22"/>
          <w:lang w:val="cs-CZ"/>
        </w:rPr>
        <w:fldChar w:fldCharType="separate"/>
      </w:r>
      <w:r w:rsidRPr="007F026E">
        <w:rPr>
          <w:rFonts w:ascii="Arial" w:hAnsi="Arial" w:cs="Arial"/>
          <w:sz w:val="22"/>
          <w:szCs w:val="22"/>
          <w:lang w:val="cs-CZ"/>
        </w:rPr>
        <w:t>Funkce</w:t>
      </w:r>
      <w:r w:rsidRPr="007F026E">
        <w:rPr>
          <w:rFonts w:ascii="Arial" w:hAnsi="Arial" w:cs="Arial"/>
          <w:sz w:val="22"/>
          <w:szCs w:val="22"/>
          <w:lang w:val="cs-CZ"/>
        </w:rPr>
        <w:fldChar w:fldCharType="end"/>
      </w:r>
      <w:bookmarkEnd w:id="2"/>
      <w:r w:rsidRPr="007F026E">
        <w:rPr>
          <w:rFonts w:ascii="Arial" w:hAnsi="Arial" w:cs="Arial"/>
          <w:sz w:val="22"/>
          <w:szCs w:val="22"/>
          <w:lang w:val="cs-CZ"/>
        </w:rPr>
        <w:t>:</w:t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tab/>
      </w:r>
      <w:r w:rsidRPr="007F026E">
        <w:rPr>
          <w:rFonts w:ascii="Arial" w:hAnsi="Arial" w:cs="Arial"/>
          <w:sz w:val="22"/>
          <w:szCs w:val="22"/>
          <w:lang w:val="cs-CZ"/>
        </w:rPr>
        <w:fldChar w:fldCharType="begin">
          <w:ffData>
            <w:name w:val=""/>
            <w:enabled/>
            <w:calcOnExit w:val="0"/>
            <w:textInput>
              <w:default w:val="funkce"/>
            </w:textInput>
          </w:ffData>
        </w:fldChar>
      </w:r>
      <w:r w:rsidRPr="007F026E">
        <w:rPr>
          <w:rFonts w:ascii="Arial" w:hAnsi="Arial" w:cs="Arial"/>
          <w:sz w:val="22"/>
          <w:szCs w:val="22"/>
          <w:lang w:val="cs-CZ"/>
        </w:rPr>
        <w:instrText xml:space="preserve"> FORMTEXT </w:instrText>
      </w:r>
      <w:r w:rsidRPr="007F026E">
        <w:rPr>
          <w:rFonts w:ascii="Arial" w:hAnsi="Arial" w:cs="Arial"/>
          <w:sz w:val="22"/>
          <w:szCs w:val="22"/>
          <w:lang w:val="cs-CZ"/>
        </w:rPr>
      </w:r>
      <w:r w:rsidRPr="007F026E">
        <w:rPr>
          <w:rFonts w:ascii="Arial" w:hAnsi="Arial" w:cs="Arial"/>
          <w:sz w:val="22"/>
          <w:szCs w:val="22"/>
          <w:lang w:val="cs-CZ"/>
        </w:rPr>
        <w:fldChar w:fldCharType="separate"/>
      </w:r>
      <w:r w:rsidRPr="007F026E">
        <w:rPr>
          <w:rFonts w:ascii="Arial" w:hAnsi="Arial" w:cs="Arial"/>
          <w:sz w:val="22"/>
          <w:szCs w:val="22"/>
          <w:lang w:val="cs-CZ"/>
        </w:rPr>
        <w:t>Funkce</w:t>
      </w:r>
      <w:r w:rsidRPr="007F026E">
        <w:rPr>
          <w:rFonts w:ascii="Arial" w:hAnsi="Arial" w:cs="Arial"/>
          <w:sz w:val="22"/>
          <w:szCs w:val="22"/>
          <w:lang w:val="cs-CZ"/>
        </w:rPr>
        <w:fldChar w:fldCharType="end"/>
      </w:r>
      <w:r w:rsidRPr="007F026E">
        <w:rPr>
          <w:rFonts w:ascii="Arial" w:hAnsi="Arial" w:cs="Arial"/>
          <w:sz w:val="22"/>
          <w:szCs w:val="22"/>
          <w:lang w:val="cs-CZ"/>
        </w:rPr>
        <w:t>:</w:t>
      </w:r>
    </w:p>
    <w:p w:rsidR="007F026E" w:rsidRPr="007F026E" w:rsidRDefault="007F026E" w:rsidP="007F026E">
      <w:pPr>
        <w:rPr>
          <w:rFonts w:ascii="Arial" w:hAnsi="Arial" w:cs="Arial"/>
          <w:sz w:val="22"/>
          <w:szCs w:val="22"/>
          <w:lang w:val="cs-CZ"/>
        </w:rPr>
      </w:pPr>
    </w:p>
    <w:p w:rsidR="007F026E" w:rsidRPr="007F026E" w:rsidRDefault="007F026E" w:rsidP="007F026E">
      <w:pPr>
        <w:ind w:right="283"/>
        <w:jc w:val="left"/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u w:val="single"/>
          <w:lang w:val="cs-CZ"/>
        </w:rPr>
        <w:t>Přílohy</w:t>
      </w:r>
      <w:r w:rsidRPr="007F026E">
        <w:rPr>
          <w:rFonts w:ascii="Arial" w:hAnsi="Arial" w:cs="Arial"/>
          <w:sz w:val="22"/>
          <w:szCs w:val="22"/>
          <w:lang w:val="cs-CZ"/>
        </w:rPr>
        <w:t>:</w:t>
      </w:r>
    </w:p>
    <w:p w:rsidR="007F026E" w:rsidRPr="007F026E" w:rsidRDefault="007F026E" w:rsidP="007F026E">
      <w:pPr>
        <w:numPr>
          <w:ilvl w:val="0"/>
          <w:numId w:val="3"/>
        </w:numPr>
        <w:suppressAutoHyphens w:val="0"/>
        <w:ind w:right="284" w:hanging="720"/>
        <w:jc w:val="left"/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t>Podmínky pro úvěrové produkty</w:t>
      </w:r>
    </w:p>
    <w:p w:rsidR="007F026E" w:rsidRPr="007F026E" w:rsidRDefault="007F026E" w:rsidP="007F026E">
      <w:pPr>
        <w:numPr>
          <w:ilvl w:val="0"/>
          <w:numId w:val="3"/>
        </w:numPr>
        <w:suppressAutoHyphens w:val="0"/>
        <w:ind w:right="284" w:hanging="720"/>
        <w:jc w:val="left"/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t>Všeobecné obchodní podmínky</w:t>
      </w:r>
    </w:p>
    <w:p w:rsidR="007F026E" w:rsidRPr="007F026E" w:rsidRDefault="007F026E" w:rsidP="007F026E">
      <w:pPr>
        <w:numPr>
          <w:ilvl w:val="0"/>
          <w:numId w:val="3"/>
        </w:numPr>
        <w:suppressAutoHyphens w:val="0"/>
        <w:ind w:right="284" w:hanging="720"/>
        <w:jc w:val="left"/>
        <w:rPr>
          <w:rFonts w:ascii="Arial" w:hAnsi="Arial" w:cs="Arial"/>
          <w:sz w:val="22"/>
          <w:szCs w:val="22"/>
          <w:lang w:val="cs-CZ"/>
        </w:rPr>
      </w:pPr>
      <w:r w:rsidRPr="007F026E">
        <w:rPr>
          <w:rFonts w:ascii="Arial" w:hAnsi="Arial" w:cs="Arial"/>
          <w:sz w:val="22"/>
          <w:szCs w:val="22"/>
          <w:lang w:val="cs-CZ"/>
        </w:rPr>
        <w:t>Znění Záruky</w:t>
      </w:r>
    </w:p>
    <w:p w:rsidR="00E653E3" w:rsidRPr="007F026E" w:rsidRDefault="00E653E3" w:rsidP="007F026E">
      <w:pPr>
        <w:rPr>
          <w:rFonts w:ascii="Arial" w:hAnsi="Arial" w:cs="Arial"/>
        </w:rPr>
      </w:pPr>
    </w:p>
    <w:sectPr w:rsidR="00E653E3" w:rsidRPr="007F026E" w:rsidSect="00C03EFD">
      <w:footerReference w:type="default" r:id="rId7"/>
      <w:footnotePr>
        <w:pos w:val="beneathText"/>
      </w:footnotePr>
      <w:pgSz w:w="11905" w:h="16837"/>
      <w:pgMar w:top="567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238" w:rsidRDefault="00FA0238" w:rsidP="00F737CC">
      <w:r>
        <w:separator/>
      </w:r>
    </w:p>
  </w:endnote>
  <w:endnote w:type="continuationSeparator" w:id="0">
    <w:p w:rsidR="00FA0238" w:rsidRDefault="00FA0238" w:rsidP="00F73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EFD" w:rsidRDefault="00E653E3">
    <w:pPr>
      <w:pStyle w:val="Zpat"/>
    </w:pPr>
    <w:ins w:id="3" w:author="Martina Cihakova" w:date="2003-10-14T14:13:00Z">
      <w:del w:id="4" w:author="pandrle" w:date="2003-10-17T09:49:00Z">
        <w:r>
          <w:rPr>
            <w:lang w:val="cs-CZ"/>
          </w:rPr>
          <w:delText>MC</w:delText>
        </w:r>
      </w:del>
    </w:ins>
    <w:ins w:id="5" w:author="pandrle" w:date="2003-10-17T09:50:00Z">
      <w:r>
        <w:t xml:space="preserve"> </w:t>
      </w:r>
    </w:ins>
    <w:r w:rsidR="00C03EFD">
      <w:fldChar w:fldCharType="begin"/>
    </w:r>
    <w:r>
      <w:instrText xml:space="preserve"> FILENAME \p </w:instrText>
    </w:r>
    <w:r w:rsidR="00C03EFD">
      <w:fldChar w:fldCharType="separate"/>
    </w:r>
    <w:r>
      <w:rPr>
        <w:noProof/>
      </w:rPr>
      <w:t>C:\Projects\CTGroup\Ess\WordTemplates\Contract-K120.doc</w:t>
    </w:r>
    <w:ins w:id="6" w:author="Martina Cihakova" w:date="2003-10-14T14:13:00Z">
      <w:del w:id="7" w:author="pandrle" w:date="2003-10-17T09:50:00Z">
        <w:r w:rsidR="00C03EFD">
          <w:fldChar w:fldCharType="end"/>
        </w:r>
      </w:del>
    </w:ins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238" w:rsidRDefault="00FA0238" w:rsidP="00F737CC">
      <w:r>
        <w:separator/>
      </w:r>
    </w:p>
  </w:footnote>
  <w:footnote w:type="continuationSeparator" w:id="0">
    <w:p w:rsidR="00FA0238" w:rsidRDefault="00FA0238" w:rsidP="00F73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lowerLetter"/>
      <w:lvlText w:val="(%2)"/>
      <w:lvlJc w:val="left"/>
      <w:pPr>
        <w:tabs>
          <w:tab w:val="num" w:pos="1440"/>
        </w:tabs>
      </w:pPr>
    </w:lvl>
    <w:lvl w:ilvl="2">
      <w:start w:val="2"/>
      <w:numFmt w:val="lowerRoman"/>
      <w:lvlText w:val="(%3)"/>
      <w:lvlJc w:val="left"/>
      <w:pPr>
        <w:tabs>
          <w:tab w:val="num" w:pos="270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lowerLetter"/>
      <w:lvlText w:val="%5."/>
      <w:lvlJc w:val="left"/>
      <w:pPr>
        <w:tabs>
          <w:tab w:val="num" w:pos="3600"/>
        </w:tabs>
      </w:pPr>
    </w:lvl>
    <w:lvl w:ilvl="5">
      <w:start w:val="1"/>
      <w:numFmt w:val="lowerRoman"/>
      <w:lvlText w:val="%6."/>
      <w:lvlJc w:val="righ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lowerLetter"/>
      <w:lvlText w:val="%8."/>
      <w:lvlJc w:val="left"/>
      <w:pPr>
        <w:tabs>
          <w:tab w:val="num" w:pos="5760"/>
        </w:tabs>
      </w:pPr>
    </w:lvl>
    <w:lvl w:ilvl="8">
      <w:start w:val="1"/>
      <w:numFmt w:val="lowerRoman"/>
      <w:lvlText w:val="%9."/>
      <w:lvlJc w:val="right"/>
      <w:pPr>
        <w:tabs>
          <w:tab w:val="num" w:pos="648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</w:pPr>
      <w:rPr>
        <w:rFonts w:ascii="Times New Roman" w:hAnsi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09"/>
        </w:tabs>
      </w:pPr>
      <w:rPr>
        <w:rFonts w:ascii="Times New Roman" w:hAnsi="Times New Roman"/>
      </w:rPr>
    </w:lvl>
    <w:lvl w:ilvl="2">
      <w:start w:val="1"/>
      <w:numFmt w:val="upperLetter"/>
      <w:pStyle w:val="Nadpis3"/>
      <w:lvlText w:val="(%3)"/>
      <w:lvlJc w:val="left"/>
      <w:pPr>
        <w:tabs>
          <w:tab w:val="num" w:pos="1418"/>
        </w:tabs>
      </w:pPr>
      <w:rPr>
        <w:rFonts w:ascii="Times New Roman" w:hAnsi="Times New Roman"/>
      </w:rPr>
    </w:lvl>
    <w:lvl w:ilvl="3">
      <w:start w:val="1"/>
      <w:numFmt w:val="lowerRoman"/>
      <w:pStyle w:val="Nadpis4"/>
      <w:lvlText w:val="(%4)"/>
      <w:lvlJc w:val="left"/>
      <w:pPr>
        <w:tabs>
          <w:tab w:val="num" w:pos="2126"/>
        </w:tabs>
      </w:pPr>
      <w:rPr>
        <w:rFonts w:ascii="Times New Roman" w:hAnsi="Times New Roman"/>
      </w:rPr>
    </w:lvl>
    <w:lvl w:ilvl="4">
      <w:start w:val="1"/>
      <w:numFmt w:val="lowerLetter"/>
      <w:pStyle w:val="Nadpis5"/>
      <w:lvlText w:val="%5)"/>
      <w:lvlJc w:val="left"/>
      <w:pPr>
        <w:tabs>
          <w:tab w:val="num" w:pos="2835"/>
        </w:tabs>
      </w:pPr>
      <w:rPr>
        <w:rFonts w:ascii="Times New Roman" w:hAnsi="Times New Roman"/>
      </w:rPr>
    </w:lvl>
    <w:lvl w:ilvl="5">
      <w:start w:val="1"/>
      <w:numFmt w:val="decimal"/>
      <w:pStyle w:val="Nadpis6"/>
      <w:lvlText w:val="%5.%6."/>
      <w:lvlJc w:val="left"/>
      <w:pPr>
        <w:tabs>
          <w:tab w:val="num" w:pos="4320"/>
        </w:tabs>
      </w:pPr>
    </w:lvl>
    <w:lvl w:ilvl="6">
      <w:start w:val="1"/>
      <w:numFmt w:val="decimal"/>
      <w:pStyle w:val="Nadpis7"/>
      <w:lvlText w:val="%5.%6.%7."/>
      <w:lvlJc w:val="left"/>
      <w:pPr>
        <w:tabs>
          <w:tab w:val="num" w:pos="5040"/>
        </w:tabs>
      </w:pPr>
    </w:lvl>
    <w:lvl w:ilvl="7">
      <w:start w:val="1"/>
      <w:numFmt w:val="decimal"/>
      <w:pStyle w:val="Nadpis8"/>
      <w:lvlText w:val="%5.%6.%7.%8."/>
      <w:lvlJc w:val="left"/>
      <w:pPr>
        <w:tabs>
          <w:tab w:val="num" w:pos="5760"/>
        </w:tabs>
      </w:pPr>
    </w:lvl>
    <w:lvl w:ilvl="8">
      <w:start w:val="1"/>
      <w:numFmt w:val="decimal"/>
      <w:pStyle w:val="Nadpis9"/>
      <w:lvlText w:val="%5.%6.%7.%8.%9."/>
      <w:lvlJc w:val="left"/>
      <w:pPr>
        <w:tabs>
          <w:tab w:val="num" w:pos="6480"/>
        </w:tabs>
      </w:pPr>
    </w:lvl>
  </w:abstractNum>
  <w:abstractNum w:abstractNumId="2">
    <w:nsid w:val="49865801"/>
    <w:multiLevelType w:val="hybridMultilevel"/>
    <w:tmpl w:val="ED38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401FB"/>
    <w:rsid w:val="001857C6"/>
    <w:rsid w:val="001B2C07"/>
    <w:rsid w:val="003B33C9"/>
    <w:rsid w:val="004D759C"/>
    <w:rsid w:val="007401FB"/>
    <w:rsid w:val="007F026E"/>
    <w:rsid w:val="009436D6"/>
    <w:rsid w:val="00AE3F37"/>
    <w:rsid w:val="00C03EFD"/>
    <w:rsid w:val="00DC2A9B"/>
    <w:rsid w:val="00E653E3"/>
    <w:rsid w:val="00ED27F4"/>
    <w:rsid w:val="00FA0238"/>
    <w:rsid w:val="00FC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03EFD"/>
    <w:pPr>
      <w:suppressAutoHyphens/>
      <w:jc w:val="both"/>
    </w:pPr>
    <w:rPr>
      <w:sz w:val="24"/>
      <w:lang w:val="fr-FR" w:eastAsia="ar-SA"/>
    </w:rPr>
  </w:style>
  <w:style w:type="paragraph" w:styleId="Nadpis1">
    <w:name w:val="heading 1"/>
    <w:basedOn w:val="Normln"/>
    <w:next w:val="Normln"/>
    <w:qFormat/>
    <w:rsid w:val="00C03EFD"/>
    <w:pPr>
      <w:keepNext/>
      <w:numPr>
        <w:numId w:val="2"/>
      </w:numPr>
      <w:spacing w:before="240" w:after="240"/>
      <w:ind w:left="720" w:hanging="720"/>
      <w:outlineLvl w:val="0"/>
    </w:pPr>
    <w:rPr>
      <w:b/>
      <w:kern w:val="1"/>
      <w:u w:val="single"/>
      <w:lang w:val="cs-CZ"/>
    </w:rPr>
  </w:style>
  <w:style w:type="paragraph" w:styleId="Nadpis2">
    <w:name w:val="heading 2"/>
    <w:basedOn w:val="Normln"/>
    <w:next w:val="Normln"/>
    <w:qFormat/>
    <w:rsid w:val="00C03EFD"/>
    <w:pPr>
      <w:keepNext/>
      <w:numPr>
        <w:ilvl w:val="1"/>
        <w:numId w:val="2"/>
      </w:numPr>
      <w:spacing w:before="240" w:after="60"/>
      <w:ind w:left="709" w:hanging="709"/>
      <w:outlineLvl w:val="1"/>
    </w:pPr>
    <w:rPr>
      <w:lang w:val="cs-CZ"/>
    </w:rPr>
  </w:style>
  <w:style w:type="paragraph" w:styleId="Nadpis3">
    <w:name w:val="heading 3"/>
    <w:basedOn w:val="Normln"/>
    <w:next w:val="Normln"/>
    <w:qFormat/>
    <w:rsid w:val="00C03EFD"/>
    <w:pPr>
      <w:numPr>
        <w:ilvl w:val="2"/>
        <w:numId w:val="2"/>
      </w:numPr>
      <w:spacing w:before="240" w:after="60"/>
      <w:ind w:left="1418" w:hanging="709"/>
      <w:outlineLvl w:val="2"/>
    </w:pPr>
    <w:rPr>
      <w:lang w:val="cs-CZ"/>
    </w:rPr>
  </w:style>
  <w:style w:type="paragraph" w:styleId="Nadpis4">
    <w:name w:val="heading 4"/>
    <w:basedOn w:val="Normln"/>
    <w:next w:val="Normln"/>
    <w:qFormat/>
    <w:rsid w:val="00C03EFD"/>
    <w:pPr>
      <w:numPr>
        <w:ilvl w:val="3"/>
        <w:numId w:val="2"/>
      </w:numPr>
      <w:spacing w:before="240" w:after="60"/>
      <w:ind w:left="2126" w:hanging="708"/>
      <w:outlineLvl w:val="3"/>
    </w:pPr>
    <w:rPr>
      <w:lang w:val="cs-CZ"/>
    </w:rPr>
  </w:style>
  <w:style w:type="paragraph" w:styleId="Nadpis5">
    <w:name w:val="heading 5"/>
    <w:basedOn w:val="Normln"/>
    <w:next w:val="Normln"/>
    <w:qFormat/>
    <w:rsid w:val="00C03EFD"/>
    <w:pPr>
      <w:numPr>
        <w:ilvl w:val="4"/>
        <w:numId w:val="2"/>
      </w:numPr>
      <w:spacing w:before="240" w:after="60"/>
      <w:ind w:left="2835" w:hanging="709"/>
      <w:outlineLvl w:val="4"/>
    </w:pPr>
    <w:rPr>
      <w:lang w:val="cs-CZ"/>
    </w:rPr>
  </w:style>
  <w:style w:type="paragraph" w:styleId="Nadpis6">
    <w:name w:val="heading 6"/>
    <w:basedOn w:val="Normln"/>
    <w:next w:val="Normln"/>
    <w:qFormat/>
    <w:rsid w:val="00C03EFD"/>
    <w:pPr>
      <w:numPr>
        <w:ilvl w:val="5"/>
        <w:numId w:val="2"/>
      </w:numPr>
      <w:spacing w:before="240" w:after="60"/>
      <w:ind w:left="4320" w:hanging="720"/>
      <w:outlineLvl w:val="5"/>
    </w:pPr>
    <w:rPr>
      <w:rFonts w:ascii="Arial" w:hAnsi="Arial"/>
      <w:i/>
      <w:sz w:val="22"/>
      <w:lang w:val="cs-CZ"/>
    </w:rPr>
  </w:style>
  <w:style w:type="paragraph" w:styleId="Nadpis7">
    <w:name w:val="heading 7"/>
    <w:basedOn w:val="Normln"/>
    <w:next w:val="Normln"/>
    <w:qFormat/>
    <w:rsid w:val="00C03EFD"/>
    <w:pPr>
      <w:numPr>
        <w:ilvl w:val="6"/>
        <w:numId w:val="2"/>
      </w:numPr>
      <w:spacing w:before="240" w:after="60"/>
      <w:ind w:left="5040" w:hanging="720"/>
      <w:outlineLvl w:val="6"/>
    </w:pPr>
    <w:rPr>
      <w:rFonts w:ascii="Arial" w:hAnsi="Arial"/>
      <w:lang w:val="cs-CZ"/>
    </w:rPr>
  </w:style>
  <w:style w:type="paragraph" w:styleId="Nadpis8">
    <w:name w:val="heading 8"/>
    <w:basedOn w:val="Normln"/>
    <w:next w:val="Normln"/>
    <w:qFormat/>
    <w:rsid w:val="00C03EFD"/>
    <w:pPr>
      <w:numPr>
        <w:ilvl w:val="7"/>
        <w:numId w:val="2"/>
      </w:numPr>
      <w:spacing w:before="240" w:after="60"/>
      <w:ind w:left="5760" w:hanging="720"/>
      <w:outlineLvl w:val="7"/>
    </w:pPr>
    <w:rPr>
      <w:rFonts w:ascii="Arial" w:hAnsi="Arial"/>
      <w:i/>
      <w:lang w:val="cs-CZ"/>
    </w:rPr>
  </w:style>
  <w:style w:type="paragraph" w:styleId="Nadpis9">
    <w:name w:val="heading 9"/>
    <w:basedOn w:val="Normln"/>
    <w:next w:val="Normln"/>
    <w:qFormat/>
    <w:rsid w:val="00C03EFD"/>
    <w:pPr>
      <w:numPr>
        <w:ilvl w:val="8"/>
        <w:numId w:val="2"/>
      </w:numPr>
      <w:spacing w:before="240" w:after="60"/>
      <w:ind w:left="6480" w:hanging="720"/>
      <w:outlineLvl w:val="8"/>
    </w:pPr>
    <w:rPr>
      <w:rFonts w:ascii="Arial" w:hAnsi="Arial"/>
      <w:i/>
      <w:sz w:val="18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sid w:val="00C03EFD"/>
    <w:rPr>
      <w:rFonts w:ascii="Times New Roman" w:hAnsi="Times New Roman"/>
    </w:rPr>
  </w:style>
  <w:style w:type="character" w:customStyle="1" w:styleId="WW-DefaultParagraphFont">
    <w:name w:val="WW-Default Paragraph Font"/>
    <w:rsid w:val="00C03EFD"/>
  </w:style>
  <w:style w:type="character" w:styleId="slostrnky">
    <w:name w:val="page number"/>
    <w:basedOn w:val="WW-DefaultParagraphFont"/>
    <w:semiHidden/>
    <w:rsid w:val="00C03EFD"/>
    <w:rPr>
      <w:sz w:val="20"/>
    </w:rPr>
  </w:style>
  <w:style w:type="character" w:customStyle="1" w:styleId="WW-CommentReference">
    <w:name w:val="WW-Comment Reference"/>
    <w:basedOn w:val="WW-DefaultParagraphFont"/>
    <w:rsid w:val="00C03EFD"/>
    <w:rPr>
      <w:sz w:val="16"/>
      <w:szCs w:val="16"/>
    </w:rPr>
  </w:style>
  <w:style w:type="paragraph" w:styleId="Zkladntext">
    <w:name w:val="Body Text"/>
    <w:basedOn w:val="Normln"/>
    <w:semiHidden/>
    <w:rsid w:val="00C03EFD"/>
    <w:pPr>
      <w:spacing w:after="120"/>
    </w:pPr>
  </w:style>
  <w:style w:type="paragraph" w:styleId="Seznam">
    <w:name w:val="List"/>
    <w:basedOn w:val="Zkladntext"/>
    <w:semiHidden/>
    <w:rsid w:val="00C03EFD"/>
    <w:rPr>
      <w:rFonts w:cs="Tahoma"/>
    </w:rPr>
  </w:style>
  <w:style w:type="paragraph" w:customStyle="1" w:styleId="Caption">
    <w:name w:val="Caption"/>
    <w:basedOn w:val="Normln"/>
    <w:rsid w:val="00C03EFD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ln"/>
    <w:rsid w:val="00C03EFD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rsid w:val="00C03EF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poznpodarou">
    <w:name w:val="footnote text"/>
    <w:basedOn w:val="Normln"/>
    <w:semiHidden/>
    <w:rsid w:val="00C03EFD"/>
    <w:rPr>
      <w:sz w:val="12"/>
    </w:rPr>
  </w:style>
  <w:style w:type="paragraph" w:styleId="Zpat">
    <w:name w:val="footer"/>
    <w:basedOn w:val="Normln"/>
    <w:semiHidden/>
    <w:rsid w:val="00C03EFD"/>
    <w:pPr>
      <w:tabs>
        <w:tab w:val="center" w:pos="4153"/>
        <w:tab w:val="right" w:pos="8306"/>
      </w:tabs>
    </w:pPr>
    <w:rPr>
      <w:sz w:val="12"/>
    </w:rPr>
  </w:style>
  <w:style w:type="paragraph" w:styleId="Zhlav">
    <w:name w:val="header"/>
    <w:basedOn w:val="Normln"/>
    <w:semiHidden/>
    <w:rsid w:val="00C03EFD"/>
    <w:pPr>
      <w:tabs>
        <w:tab w:val="center" w:pos="4153"/>
        <w:tab w:val="right" w:pos="8306"/>
      </w:tabs>
    </w:pPr>
  </w:style>
  <w:style w:type="paragraph" w:styleId="Zkladntextodsazen">
    <w:name w:val="Body Text Indent"/>
    <w:basedOn w:val="Normln"/>
    <w:semiHidden/>
    <w:rsid w:val="00C03EFD"/>
    <w:pPr>
      <w:ind w:left="284"/>
    </w:pPr>
    <w:rPr>
      <w:rFonts w:ascii="Helvetica" w:hAnsi="Helvetica"/>
    </w:rPr>
  </w:style>
  <w:style w:type="paragraph" w:customStyle="1" w:styleId="WW-CommentText">
    <w:name w:val="WW-Comment Text"/>
    <w:basedOn w:val="Normln"/>
    <w:rsid w:val="00C03EFD"/>
    <w:rPr>
      <w:sz w:val="20"/>
    </w:rPr>
  </w:style>
  <w:style w:type="paragraph" w:customStyle="1" w:styleId="Nadpis2-norm">
    <w:name w:val="Nadpis 2-norm"/>
    <w:basedOn w:val="Normln"/>
    <w:rsid w:val="00C03EFD"/>
    <w:pPr>
      <w:ind w:left="709"/>
    </w:pPr>
    <w:rPr>
      <w:lang w:val="cs-CZ"/>
    </w:rPr>
  </w:style>
  <w:style w:type="paragraph" w:styleId="Nzev">
    <w:name w:val="Title"/>
    <w:basedOn w:val="Normln"/>
    <w:next w:val="Podtitul"/>
    <w:qFormat/>
    <w:rsid w:val="00C03EFD"/>
    <w:pPr>
      <w:spacing w:before="120" w:line="240" w:lineRule="atLeast"/>
      <w:jc w:val="center"/>
    </w:pPr>
    <w:rPr>
      <w:rFonts w:ascii="Helvetica" w:hAnsi="Helvetica"/>
      <w:sz w:val="30"/>
      <w:szCs w:val="24"/>
      <w:lang w:val="cs-CZ"/>
    </w:rPr>
  </w:style>
  <w:style w:type="paragraph" w:styleId="Podtitul">
    <w:name w:val="Subtitle"/>
    <w:basedOn w:val="Heading"/>
    <w:next w:val="Zkladntext"/>
    <w:qFormat/>
    <w:rsid w:val="00C03EFD"/>
    <w:pPr>
      <w:jc w:val="center"/>
    </w:pPr>
    <w:rPr>
      <w:i/>
      <w:iCs/>
    </w:rPr>
  </w:style>
  <w:style w:type="paragraph" w:customStyle="1" w:styleId="WW-BodyText3">
    <w:name w:val="WW-Body Text 3"/>
    <w:basedOn w:val="Normln"/>
    <w:rsid w:val="00C03EFD"/>
    <w:rPr>
      <w:rFonts w:ascii="Arial" w:hAnsi="Arial" w:cs="Arial"/>
      <w:color w:val="000000"/>
      <w:sz w:val="16"/>
      <w:szCs w:val="24"/>
      <w:lang w:val="en-US"/>
    </w:rPr>
  </w:style>
  <w:style w:type="paragraph" w:customStyle="1" w:styleId="TableContents">
    <w:name w:val="Table Contents"/>
    <w:basedOn w:val="Zkladntext"/>
    <w:rsid w:val="00C03EFD"/>
    <w:pPr>
      <w:suppressLineNumbers/>
    </w:pPr>
  </w:style>
  <w:style w:type="paragraph" w:customStyle="1" w:styleId="TableHeading">
    <w:name w:val="Table Heading"/>
    <w:basedOn w:val="TableContents"/>
    <w:rsid w:val="00C03EFD"/>
    <w:pPr>
      <w:jc w:val="center"/>
    </w:pPr>
    <w:rPr>
      <w:b/>
      <w:bCs/>
      <w:i/>
      <w:iCs/>
    </w:rPr>
  </w:style>
  <w:style w:type="paragraph" w:styleId="Normlnodsazen">
    <w:name w:val="Normal Indent"/>
    <w:basedOn w:val="Normln"/>
    <w:semiHidden/>
    <w:rsid w:val="00C03EFD"/>
    <w:pPr>
      <w:suppressAutoHyphens w:val="0"/>
      <w:ind w:left="360"/>
      <w:jc w:val="left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Smlouva o vystavení bankovní záruky</vt:lpstr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Smlouva o vystavení bankovní záruky</dc:title>
  <dc:creator>Martin Kříž</dc:creator>
  <cp:lastModifiedBy>Uzivatel</cp:lastModifiedBy>
  <cp:revision>4</cp:revision>
  <cp:lastPrinted>2003-09-26T09:35:00Z</cp:lastPrinted>
  <dcterms:created xsi:type="dcterms:W3CDTF">2010-09-30T10:12:00Z</dcterms:created>
  <dcterms:modified xsi:type="dcterms:W3CDTF">2010-10-01T16:17:00Z</dcterms:modified>
</cp:coreProperties>
</file>